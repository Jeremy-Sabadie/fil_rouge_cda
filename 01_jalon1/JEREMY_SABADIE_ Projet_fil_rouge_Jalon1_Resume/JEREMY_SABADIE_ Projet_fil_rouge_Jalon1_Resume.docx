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69B5F" w14:textId="4B497229" w:rsidR="00B35DEB" w:rsidRDefault="006C11CF">
      <w:pPr>
        <w:rPr>
          <w:rFonts w:ascii="Segoe UI" w:hAnsi="Segoe UI" w:cs="Segoe UI"/>
          <w:color w:val="000000"/>
          <w:shd w:val="clear" w:color="auto" w:fill="FFFFFF"/>
        </w:rPr>
      </w:pPr>
      <w:commentRangeStart w:id="0"/>
      <w:r>
        <w:rPr>
          <w:rFonts w:ascii="Segoe UI" w:hAnsi="Segoe UI" w:cs="Segoe UI"/>
          <w:color w:val="000000"/>
          <w:shd w:val="clear" w:color="auto" w:fill="FFFFFF"/>
        </w:rPr>
        <w:t xml:space="preserve">Ce projet fil rouge de </w:t>
      </w:r>
      <w:r w:rsidR="000049B8">
        <w:rPr>
          <w:rFonts w:ascii="Segoe UI" w:hAnsi="Segoe UI" w:cs="Segoe UI"/>
          <w:color w:val="000000"/>
          <w:shd w:val="clear" w:color="auto" w:fill="FFFFFF"/>
        </w:rPr>
        <w:t>m</w:t>
      </w:r>
      <w:r>
        <w:rPr>
          <w:rFonts w:ascii="Segoe UI" w:hAnsi="Segoe UI" w:cs="Segoe UI"/>
          <w:color w:val="000000"/>
          <w:shd w:val="clear" w:color="auto" w:fill="FFFFFF"/>
        </w:rPr>
        <w:t>a formation</w:t>
      </w:r>
      <w:r w:rsidR="000049B8">
        <w:rPr>
          <w:rFonts w:ascii="Segoe UI" w:hAnsi="Segoe UI" w:cs="Segoe UI"/>
          <w:color w:val="000000"/>
          <w:shd w:val="clear" w:color="auto" w:fill="FFFFFF"/>
        </w:rPr>
        <w:t xml:space="preserve"> de</w:t>
      </w:r>
      <w:r>
        <w:rPr>
          <w:rFonts w:ascii="Segoe UI" w:hAnsi="Segoe UI" w:cs="Segoe UI"/>
          <w:color w:val="000000"/>
          <w:shd w:val="clear" w:color="auto" w:fill="FFFFFF"/>
        </w:rPr>
        <w:t xml:space="preserve"> Concepteur Développeur d'Applications consiste à développer une application de </w:t>
      </w:r>
      <w:r w:rsidR="00D079A9">
        <w:rPr>
          <w:rFonts w:ascii="Segoe UI" w:hAnsi="Segoe UI" w:cs="Segoe UI"/>
          <w:color w:val="000000"/>
          <w:shd w:val="clear" w:color="auto" w:fill="FFFFFF"/>
        </w:rPr>
        <w:t>gestion des</w:t>
      </w:r>
      <w:r w:rsidR="00DE387A">
        <w:rPr>
          <w:rFonts w:ascii="Segoe UI" w:hAnsi="Segoe UI" w:cs="Segoe UI"/>
          <w:color w:val="000000"/>
          <w:shd w:val="clear" w:color="auto" w:fill="FFFFFF"/>
        </w:rPr>
        <w:t xml:space="preserve"> assistances aux usag</w:t>
      </w:r>
      <w:ins w:id="1" w:author="Alexandra Testart" w:date="2023-06-28T10:19:00Z">
        <w:r w:rsidR="00873153">
          <w:rPr>
            <w:rFonts w:ascii="Segoe UI" w:hAnsi="Segoe UI" w:cs="Segoe UI"/>
            <w:color w:val="000000"/>
            <w:shd w:val="clear" w:color="auto" w:fill="FFFFFF"/>
          </w:rPr>
          <w:t>ers</w:t>
        </w:r>
      </w:ins>
      <w:del w:id="2" w:author="Alexandra Testart" w:date="2023-06-28T10:19:00Z">
        <w:r w:rsidR="00DE387A" w:rsidDel="00873153">
          <w:rPr>
            <w:rFonts w:ascii="Segoe UI" w:hAnsi="Segoe UI" w:cs="Segoe UI"/>
            <w:color w:val="000000"/>
            <w:shd w:val="clear" w:color="auto" w:fill="FFFFFF"/>
          </w:rPr>
          <w:delText>és</w:delText>
        </w:r>
      </w:del>
      <w:r w:rsidR="00DE387A">
        <w:rPr>
          <w:rFonts w:ascii="Segoe UI" w:hAnsi="Segoe UI" w:cs="Segoe UI"/>
          <w:color w:val="000000"/>
          <w:shd w:val="clear" w:color="auto" w:fill="FFFFFF"/>
        </w:rPr>
        <w:t xml:space="preserve"> </w:t>
      </w:r>
      <w:r>
        <w:rPr>
          <w:rFonts w:ascii="Segoe UI" w:hAnsi="Segoe UI" w:cs="Segoe UI"/>
          <w:color w:val="000000"/>
          <w:shd w:val="clear" w:color="auto" w:fill="FFFFFF"/>
        </w:rPr>
        <w:t xml:space="preserve">pour AMIO, </w:t>
      </w:r>
      <w:r w:rsidR="002D1BC7">
        <w:rPr>
          <w:rFonts w:ascii="Segoe UI" w:hAnsi="Segoe UI" w:cs="Segoe UI"/>
          <w:color w:val="000000"/>
          <w:shd w:val="clear" w:color="auto" w:fill="FFFFFF"/>
        </w:rPr>
        <w:t>client</w:t>
      </w:r>
      <w:r>
        <w:rPr>
          <w:rFonts w:ascii="Segoe UI" w:hAnsi="Segoe UI" w:cs="Segoe UI"/>
          <w:color w:val="000000"/>
          <w:shd w:val="clear" w:color="auto" w:fill="FFFFFF"/>
        </w:rPr>
        <w:t xml:space="preserve"> spécialisé dans les services informatique</w:t>
      </w:r>
      <w:r w:rsidR="00AE48AC">
        <w:rPr>
          <w:rFonts w:ascii="Segoe UI" w:hAnsi="Segoe UI" w:cs="Segoe UI"/>
          <w:color w:val="000000"/>
          <w:shd w:val="clear" w:color="auto" w:fill="FFFFFF"/>
        </w:rPr>
        <w:t>s</w:t>
      </w:r>
      <w:r>
        <w:rPr>
          <w:rFonts w:ascii="Segoe UI" w:hAnsi="Segoe UI" w:cs="Segoe UI"/>
          <w:color w:val="000000"/>
          <w:shd w:val="clear" w:color="auto" w:fill="FFFFFF"/>
        </w:rPr>
        <w:t xml:space="preserve">. L'objectif de cette application est d'améliorer la gestion des tâches des employés ainsi que la communication </w:t>
      </w:r>
      <w:r w:rsidR="000D7604">
        <w:rPr>
          <w:rFonts w:ascii="Segoe UI" w:hAnsi="Segoe UI" w:cs="Segoe UI"/>
          <w:color w:val="000000"/>
          <w:shd w:val="clear" w:color="auto" w:fill="FFFFFF"/>
        </w:rPr>
        <w:t>entre</w:t>
      </w:r>
      <w:r>
        <w:rPr>
          <w:rFonts w:ascii="Segoe UI" w:hAnsi="Segoe UI" w:cs="Segoe UI"/>
          <w:color w:val="000000"/>
          <w:shd w:val="clear" w:color="auto" w:fill="FFFFFF"/>
        </w:rPr>
        <w:t xml:space="preserve"> </w:t>
      </w:r>
      <w:r w:rsidR="0010221B">
        <w:rPr>
          <w:rFonts w:ascii="Segoe UI" w:hAnsi="Segoe UI" w:cs="Segoe UI"/>
          <w:color w:val="000000"/>
          <w:shd w:val="clear" w:color="auto" w:fill="FFFFFF"/>
        </w:rPr>
        <w:t>l</w:t>
      </w:r>
      <w:r>
        <w:rPr>
          <w:rFonts w:ascii="Segoe UI" w:hAnsi="Segoe UI" w:cs="Segoe UI"/>
          <w:color w:val="000000"/>
          <w:shd w:val="clear" w:color="auto" w:fill="FFFFFF"/>
        </w:rPr>
        <w:t>es u</w:t>
      </w:r>
      <w:r w:rsidR="000D7604">
        <w:rPr>
          <w:rFonts w:ascii="Segoe UI" w:hAnsi="Segoe UI" w:cs="Segoe UI"/>
          <w:color w:val="000000"/>
          <w:shd w:val="clear" w:color="auto" w:fill="FFFFFF"/>
        </w:rPr>
        <w:t>tilisateurs</w:t>
      </w:r>
      <w:r>
        <w:rPr>
          <w:rFonts w:ascii="Segoe UI" w:hAnsi="Segoe UI" w:cs="Segoe UI"/>
          <w:color w:val="000000"/>
          <w:shd w:val="clear" w:color="auto" w:fill="FFFFFF"/>
        </w:rPr>
        <w:t>.</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 xml:space="preserve">L'application permettra aux employés d'AMIO de </w:t>
      </w:r>
      <w:r w:rsidR="000D7604">
        <w:rPr>
          <w:rFonts w:ascii="Segoe UI" w:hAnsi="Segoe UI" w:cs="Segoe UI"/>
          <w:color w:val="000000"/>
          <w:shd w:val="clear" w:color="auto" w:fill="FFFFFF"/>
        </w:rPr>
        <w:t>déclarer</w:t>
      </w:r>
      <w:r>
        <w:rPr>
          <w:rFonts w:ascii="Segoe UI" w:hAnsi="Segoe UI" w:cs="Segoe UI"/>
          <w:color w:val="000000"/>
          <w:shd w:val="clear" w:color="auto" w:fill="FFFFFF"/>
        </w:rPr>
        <w:t xml:space="preserve"> des tickets pour les demandes des usagers. Ces tickets contiendront des informations telles que la description de la demande, la priorité, la date limite, etc. Les employés pourront ensuite suivre l'avancement de ces tickets et y ajouter des commentaires. Les usagers pourront consulter l'état d'avancement de leurs demandes en se connectant à l'application.</w:t>
      </w:r>
      <w:r>
        <w:rPr>
          <w:rFonts w:ascii="Segoe UI" w:hAnsi="Segoe UI" w:cs="Segoe UI"/>
          <w:color w:val="000000"/>
        </w:rPr>
        <w:br/>
      </w:r>
      <w:r w:rsidR="0077431D">
        <w:rPr>
          <w:rFonts w:ascii="Segoe UI" w:hAnsi="Segoe UI" w:cs="Segoe UI"/>
          <w:color w:val="000000"/>
          <w:shd w:val="clear" w:color="auto" w:fill="FFFFFF"/>
        </w:rPr>
        <w:t xml:space="preserve">via leur compte </w:t>
      </w:r>
      <w:r w:rsidR="00D079A9">
        <w:rPr>
          <w:rFonts w:ascii="Segoe UI" w:hAnsi="Segoe UI" w:cs="Segoe UI"/>
          <w:color w:val="000000"/>
          <w:shd w:val="clear" w:color="auto" w:fill="FFFFFF"/>
        </w:rPr>
        <w:t>personnel. L’application</w:t>
      </w:r>
      <w:r>
        <w:rPr>
          <w:rFonts w:ascii="Segoe UI" w:hAnsi="Segoe UI" w:cs="Segoe UI"/>
          <w:color w:val="000000"/>
          <w:shd w:val="clear" w:color="auto" w:fill="FFFFFF"/>
        </w:rPr>
        <w:t xml:space="preserve"> permettra également aux employés de communiquer entre eux en utilisant des messages privés. Enfin, elle disposera d'un tableau de bord permettant de visualiser l'état d'avancement des différents tickets.</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 xml:space="preserve">L'application sera développée en utilisant le </w:t>
      </w:r>
      <w:r w:rsidR="00246449">
        <w:rPr>
          <w:rFonts w:ascii="Segoe UI" w:hAnsi="Segoe UI" w:cs="Segoe UI"/>
          <w:color w:val="000000"/>
          <w:shd w:val="clear" w:color="auto" w:fill="FFFFFF"/>
        </w:rPr>
        <w:t>Framework</w:t>
      </w:r>
      <w:r>
        <w:rPr>
          <w:rFonts w:ascii="Segoe UI" w:hAnsi="Segoe UI" w:cs="Segoe UI"/>
          <w:color w:val="000000"/>
          <w:shd w:val="clear" w:color="auto" w:fill="FFFFFF"/>
        </w:rPr>
        <w:t xml:space="preserve"> Laravel et avec une base de données MySQL pour stocker les données.</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 xml:space="preserve">Le projet sera découpé en plusieurs jalons, en commençant par le jalon 1 qui comprendra l'authentification des utilisateurs, la création et la consultation des tickets, l'ajout de commentaires aux tickets, la communication entre les employés en utilisant des messages privés et le tableau de bord de l'application. </w:t>
      </w:r>
      <w:r>
        <w:rPr>
          <w:rFonts w:ascii="Segoe UI" w:hAnsi="Segoe UI" w:cs="Segoe UI"/>
          <w:color w:val="000000"/>
        </w:rPr>
        <w:br/>
      </w:r>
      <w:r w:rsidR="004A4655">
        <w:rPr>
          <w:rFonts w:ascii="Segoe UI" w:hAnsi="Segoe UI" w:cs="Segoe UI"/>
          <w:color w:val="000000"/>
        </w:rPr>
        <w:t>Le</w:t>
      </w:r>
      <w:r w:rsidR="00893EF0">
        <w:rPr>
          <w:rFonts w:ascii="Segoe UI" w:hAnsi="Segoe UI" w:cs="Segoe UI"/>
          <w:color w:val="000000"/>
        </w:rPr>
        <w:t xml:space="preserve"> détail de ce premier jalo</w:t>
      </w:r>
      <w:r w:rsidR="0072496B">
        <w:rPr>
          <w:rFonts w:ascii="Segoe UI" w:hAnsi="Segoe UI" w:cs="Segoe UI"/>
          <w:color w:val="000000"/>
        </w:rPr>
        <w:t xml:space="preserve">n est disponible dans le dossier projet joint </w:t>
      </w:r>
      <w:r w:rsidR="001D4184">
        <w:rPr>
          <w:rFonts w:ascii="Segoe UI" w:hAnsi="Segoe UI" w:cs="Segoe UI"/>
          <w:color w:val="000000"/>
        </w:rPr>
        <w:t>parmi</w:t>
      </w:r>
      <w:r w:rsidR="00310D46">
        <w:rPr>
          <w:rFonts w:ascii="Segoe UI" w:hAnsi="Segoe UI" w:cs="Segoe UI"/>
          <w:color w:val="000000"/>
        </w:rPr>
        <w:t xml:space="preserve"> les livrable</w:t>
      </w:r>
      <w:r w:rsidR="001D4184">
        <w:rPr>
          <w:rFonts w:ascii="Segoe UI" w:hAnsi="Segoe UI" w:cs="Segoe UI"/>
          <w:color w:val="000000"/>
        </w:rPr>
        <w:t xml:space="preserve">s demandés </w:t>
      </w:r>
      <w:r>
        <w:rPr>
          <w:rFonts w:ascii="Segoe UI" w:hAnsi="Segoe UI" w:cs="Segoe UI"/>
          <w:color w:val="000000"/>
        </w:rPr>
        <w:br/>
      </w:r>
      <w:r>
        <w:rPr>
          <w:rFonts w:ascii="Segoe UI" w:hAnsi="Segoe UI" w:cs="Segoe UI"/>
          <w:color w:val="000000"/>
          <w:shd w:val="clear" w:color="auto" w:fill="FFFFFF"/>
        </w:rPr>
        <w:t xml:space="preserve">Ce projet permettra d'améliorer la qualité de service d'AMIO en facilitant la communication avec les usagers </w:t>
      </w:r>
      <w:r w:rsidR="000D356D">
        <w:rPr>
          <w:rFonts w:ascii="Segoe UI" w:hAnsi="Segoe UI" w:cs="Segoe UI"/>
          <w:color w:val="000000"/>
          <w:shd w:val="clear" w:color="auto" w:fill="FFFFFF"/>
        </w:rPr>
        <w:t>et optimisera</w:t>
      </w:r>
      <w:r>
        <w:rPr>
          <w:rFonts w:ascii="Segoe UI" w:hAnsi="Segoe UI" w:cs="Segoe UI"/>
          <w:color w:val="000000"/>
          <w:shd w:val="clear" w:color="auto" w:fill="FFFFFF"/>
        </w:rPr>
        <w:t xml:space="preserve"> la gestion des tâches des employés.</w:t>
      </w:r>
      <w:commentRangeEnd w:id="0"/>
      <w:r w:rsidR="00BC0969">
        <w:rPr>
          <w:rStyle w:val="Marquedecommentaire"/>
        </w:rPr>
        <w:commentReference w:id="0"/>
      </w:r>
    </w:p>
    <w:p w14:paraId="6FF03390" w14:textId="3271E5C8" w:rsidR="006C11CF" w:rsidRDefault="006C11CF">
      <w:pPr>
        <w:rPr>
          <w:rFonts w:ascii="Segoe UI" w:hAnsi="Segoe UI" w:cs="Segoe UI"/>
          <w:b/>
          <w:bCs/>
          <w:color w:val="000000"/>
          <w:u w:val="single"/>
          <w:shd w:val="clear" w:color="auto" w:fill="FFFFFF"/>
        </w:rPr>
      </w:pPr>
      <w:r w:rsidRPr="006C11CF">
        <w:rPr>
          <w:rFonts w:ascii="Segoe UI" w:hAnsi="Segoe UI" w:cs="Segoe UI"/>
          <w:b/>
          <w:bCs/>
          <w:color w:val="000000"/>
          <w:u w:val="single"/>
          <w:shd w:val="clear" w:color="auto" w:fill="FFFFFF"/>
        </w:rPr>
        <w:t xml:space="preserve">Mots </w:t>
      </w:r>
      <w:r w:rsidR="001D4184" w:rsidRPr="006C11CF">
        <w:rPr>
          <w:rFonts w:ascii="Segoe UI" w:hAnsi="Segoe UI" w:cs="Segoe UI"/>
          <w:b/>
          <w:bCs/>
          <w:color w:val="000000"/>
          <w:u w:val="single"/>
          <w:shd w:val="clear" w:color="auto" w:fill="FFFFFF"/>
        </w:rPr>
        <w:t>clef :</w:t>
      </w:r>
    </w:p>
    <w:p w14:paraId="2AEE3A9C" w14:textId="77777777" w:rsidR="0058690F" w:rsidRDefault="0058690F" w:rsidP="0058690F">
      <w:pPr>
        <w:pStyle w:val="Paragraphedeliste"/>
        <w:numPr>
          <w:ilvl w:val="0"/>
          <w:numId w:val="5"/>
        </w:numPr>
        <w:rPr>
          <w:rFonts w:ascii="Segoe UI" w:hAnsi="Segoe UI" w:cs="Segoe UI"/>
          <w:color w:val="000000"/>
          <w:shd w:val="clear" w:color="auto" w:fill="FFFFFF"/>
        </w:rPr>
      </w:pPr>
      <w:r w:rsidRPr="0058690F">
        <w:rPr>
          <w:rFonts w:ascii="Segoe UI" w:hAnsi="Segoe UI" w:cs="Segoe UI"/>
          <w:color w:val="000000"/>
          <w:shd w:val="clear" w:color="auto" w:fill="FFFFFF"/>
        </w:rPr>
        <w:t>Application de gestion</w:t>
      </w:r>
    </w:p>
    <w:p w14:paraId="2DF37ACF" w14:textId="231EDEE5" w:rsidR="0058690F" w:rsidRDefault="00246449" w:rsidP="0058690F">
      <w:pPr>
        <w:pStyle w:val="Paragraphedeliste"/>
        <w:numPr>
          <w:ilvl w:val="0"/>
          <w:numId w:val="5"/>
        </w:numPr>
        <w:rPr>
          <w:rFonts w:ascii="Segoe UI" w:hAnsi="Segoe UI" w:cs="Segoe UI"/>
          <w:color w:val="000000"/>
          <w:shd w:val="clear" w:color="auto" w:fill="FFFFFF"/>
        </w:rPr>
      </w:pPr>
      <w:r w:rsidRPr="00B121AC">
        <w:rPr>
          <w:rFonts w:ascii="Segoe UI" w:hAnsi="Segoe UI" w:cs="Segoe UI"/>
          <w:color w:val="000000"/>
          <w:highlight w:val="yellow"/>
          <w:shd w:val="clear" w:color="auto" w:fill="FFFFFF"/>
          <w:rPrChange w:id="3" w:author="Alexandra Testart" w:date="2023-06-28T10:28:00Z">
            <w:rPr>
              <w:rFonts w:ascii="Segoe UI" w:hAnsi="Segoe UI" w:cs="Segoe UI"/>
              <w:color w:val="000000"/>
              <w:shd w:val="clear" w:color="auto" w:fill="FFFFFF"/>
            </w:rPr>
          </w:rPrChange>
        </w:rPr>
        <w:t>Service informatique</w:t>
      </w:r>
      <w:r w:rsidR="0058690F" w:rsidRPr="0058690F">
        <w:rPr>
          <w:rFonts w:ascii="Segoe UI" w:hAnsi="Segoe UI" w:cs="Segoe UI"/>
          <w:color w:val="000000"/>
          <w:shd w:val="clear" w:color="auto" w:fill="FFFFFF"/>
        </w:rPr>
        <w:t>.</w:t>
      </w:r>
    </w:p>
    <w:p w14:paraId="17100B9E" w14:textId="77777777" w:rsidR="0058690F" w:rsidRPr="00B121AC" w:rsidRDefault="0058690F" w:rsidP="0058690F">
      <w:pPr>
        <w:pStyle w:val="Paragraphedeliste"/>
        <w:numPr>
          <w:ilvl w:val="0"/>
          <w:numId w:val="5"/>
        </w:numPr>
        <w:rPr>
          <w:rFonts w:ascii="Segoe UI" w:hAnsi="Segoe UI" w:cs="Segoe UI"/>
          <w:color w:val="000000"/>
          <w:highlight w:val="yellow"/>
          <w:shd w:val="clear" w:color="auto" w:fill="FFFFFF"/>
          <w:rPrChange w:id="4" w:author="Alexandra Testart" w:date="2023-06-28T10:28:00Z">
            <w:rPr>
              <w:rFonts w:ascii="Segoe UI" w:hAnsi="Segoe UI" w:cs="Segoe UI"/>
              <w:color w:val="000000"/>
              <w:shd w:val="clear" w:color="auto" w:fill="FFFFFF"/>
            </w:rPr>
          </w:rPrChange>
        </w:rPr>
      </w:pPr>
      <w:r w:rsidRPr="00B121AC">
        <w:rPr>
          <w:rFonts w:ascii="Segoe UI" w:hAnsi="Segoe UI" w:cs="Segoe UI"/>
          <w:color w:val="000000"/>
          <w:highlight w:val="yellow"/>
          <w:shd w:val="clear" w:color="auto" w:fill="FFFFFF"/>
          <w:rPrChange w:id="5" w:author="Alexandra Testart" w:date="2023-06-28T10:28:00Z">
            <w:rPr>
              <w:rFonts w:ascii="Segoe UI" w:hAnsi="Segoe UI" w:cs="Segoe UI"/>
              <w:color w:val="000000"/>
              <w:shd w:val="clear" w:color="auto" w:fill="FFFFFF"/>
            </w:rPr>
          </w:rPrChange>
        </w:rPr>
        <w:t>Tickets</w:t>
      </w:r>
    </w:p>
    <w:p w14:paraId="7D8C5F12" w14:textId="77777777" w:rsidR="0058690F" w:rsidRPr="00B121AC" w:rsidRDefault="0058690F" w:rsidP="0058690F">
      <w:pPr>
        <w:pStyle w:val="Paragraphedeliste"/>
        <w:numPr>
          <w:ilvl w:val="0"/>
          <w:numId w:val="5"/>
        </w:numPr>
        <w:rPr>
          <w:rFonts w:ascii="Segoe UI" w:hAnsi="Segoe UI" w:cs="Segoe UI"/>
          <w:color w:val="000000"/>
          <w:highlight w:val="yellow"/>
          <w:shd w:val="clear" w:color="auto" w:fill="FFFFFF"/>
          <w:rPrChange w:id="6" w:author="Alexandra Testart" w:date="2023-06-28T10:28:00Z">
            <w:rPr>
              <w:rFonts w:ascii="Segoe UI" w:hAnsi="Segoe UI" w:cs="Segoe UI"/>
              <w:color w:val="000000"/>
              <w:shd w:val="clear" w:color="auto" w:fill="FFFFFF"/>
            </w:rPr>
          </w:rPrChange>
        </w:rPr>
      </w:pPr>
      <w:r w:rsidRPr="00B121AC">
        <w:rPr>
          <w:rFonts w:ascii="Segoe UI" w:hAnsi="Segoe UI" w:cs="Segoe UI"/>
          <w:color w:val="000000"/>
          <w:highlight w:val="yellow"/>
          <w:shd w:val="clear" w:color="auto" w:fill="FFFFFF"/>
          <w:rPrChange w:id="7" w:author="Alexandra Testart" w:date="2023-06-28T10:28:00Z">
            <w:rPr>
              <w:rFonts w:ascii="Segoe UI" w:hAnsi="Segoe UI" w:cs="Segoe UI"/>
              <w:color w:val="000000"/>
              <w:shd w:val="clear" w:color="auto" w:fill="FFFFFF"/>
            </w:rPr>
          </w:rPrChange>
        </w:rPr>
        <w:t>Demandes des usagers</w:t>
      </w:r>
    </w:p>
    <w:p w14:paraId="008F53B9" w14:textId="77777777" w:rsidR="0058690F" w:rsidRPr="00B121AC" w:rsidRDefault="0058690F" w:rsidP="0058690F">
      <w:pPr>
        <w:pStyle w:val="Paragraphedeliste"/>
        <w:numPr>
          <w:ilvl w:val="0"/>
          <w:numId w:val="5"/>
        </w:numPr>
        <w:rPr>
          <w:rFonts w:ascii="Segoe UI" w:hAnsi="Segoe UI" w:cs="Segoe UI"/>
          <w:color w:val="000000"/>
          <w:highlight w:val="yellow"/>
          <w:shd w:val="clear" w:color="auto" w:fill="FFFFFF"/>
          <w:rPrChange w:id="8" w:author="Alexandra Testart" w:date="2023-06-28T10:28:00Z">
            <w:rPr>
              <w:rFonts w:ascii="Segoe UI" w:hAnsi="Segoe UI" w:cs="Segoe UI"/>
              <w:color w:val="000000"/>
              <w:shd w:val="clear" w:color="auto" w:fill="FFFFFF"/>
            </w:rPr>
          </w:rPrChange>
        </w:rPr>
      </w:pPr>
      <w:r w:rsidRPr="00B121AC">
        <w:rPr>
          <w:rFonts w:ascii="Segoe UI" w:hAnsi="Segoe UI" w:cs="Segoe UI"/>
          <w:color w:val="000000"/>
          <w:highlight w:val="yellow"/>
          <w:shd w:val="clear" w:color="auto" w:fill="FFFFFF"/>
          <w:rPrChange w:id="9" w:author="Alexandra Testart" w:date="2023-06-28T10:28:00Z">
            <w:rPr>
              <w:rFonts w:ascii="Segoe UI" w:hAnsi="Segoe UI" w:cs="Segoe UI"/>
              <w:color w:val="000000"/>
              <w:shd w:val="clear" w:color="auto" w:fill="FFFFFF"/>
            </w:rPr>
          </w:rPrChange>
        </w:rPr>
        <w:t>Priorité</w:t>
      </w:r>
    </w:p>
    <w:p w14:paraId="25855F92" w14:textId="0E55A1E1" w:rsidR="0058690F" w:rsidRPr="00B121AC" w:rsidRDefault="0058690F" w:rsidP="0058690F">
      <w:pPr>
        <w:pStyle w:val="Paragraphedeliste"/>
        <w:numPr>
          <w:ilvl w:val="0"/>
          <w:numId w:val="5"/>
        </w:numPr>
        <w:rPr>
          <w:rFonts w:ascii="Segoe UI" w:hAnsi="Segoe UI" w:cs="Segoe UI"/>
          <w:color w:val="000000"/>
          <w:highlight w:val="yellow"/>
          <w:shd w:val="clear" w:color="auto" w:fill="FFFFFF"/>
          <w:rPrChange w:id="10" w:author="Alexandra Testart" w:date="2023-06-28T10:28:00Z">
            <w:rPr>
              <w:rFonts w:ascii="Segoe UI" w:hAnsi="Segoe UI" w:cs="Segoe UI"/>
              <w:color w:val="000000"/>
              <w:shd w:val="clear" w:color="auto" w:fill="FFFFFF"/>
            </w:rPr>
          </w:rPrChange>
        </w:rPr>
      </w:pPr>
      <w:r w:rsidRPr="00B121AC">
        <w:rPr>
          <w:rFonts w:ascii="Segoe UI" w:hAnsi="Segoe UI" w:cs="Segoe UI"/>
          <w:color w:val="000000"/>
          <w:highlight w:val="yellow"/>
          <w:shd w:val="clear" w:color="auto" w:fill="FFFFFF"/>
          <w:rPrChange w:id="11" w:author="Alexandra Testart" w:date="2023-06-28T10:28:00Z">
            <w:rPr>
              <w:rFonts w:ascii="Segoe UI" w:hAnsi="Segoe UI" w:cs="Segoe UI"/>
              <w:color w:val="000000"/>
              <w:shd w:val="clear" w:color="auto" w:fill="FFFFFF"/>
            </w:rPr>
          </w:rPrChange>
        </w:rPr>
        <w:t>Date limite</w:t>
      </w:r>
    </w:p>
    <w:p w14:paraId="76E0D82B" w14:textId="77777777" w:rsidR="0058690F" w:rsidRPr="00B121AC" w:rsidRDefault="0058690F" w:rsidP="0058690F">
      <w:pPr>
        <w:pStyle w:val="Paragraphedeliste"/>
        <w:numPr>
          <w:ilvl w:val="0"/>
          <w:numId w:val="5"/>
        </w:numPr>
        <w:rPr>
          <w:rFonts w:ascii="Segoe UI" w:hAnsi="Segoe UI" w:cs="Segoe UI"/>
          <w:color w:val="000000"/>
          <w:highlight w:val="yellow"/>
          <w:shd w:val="clear" w:color="auto" w:fill="FFFFFF"/>
          <w:rPrChange w:id="12" w:author="Alexandra Testart" w:date="2023-06-28T10:28:00Z">
            <w:rPr>
              <w:rFonts w:ascii="Segoe UI" w:hAnsi="Segoe UI" w:cs="Segoe UI"/>
              <w:color w:val="000000"/>
              <w:shd w:val="clear" w:color="auto" w:fill="FFFFFF"/>
            </w:rPr>
          </w:rPrChange>
        </w:rPr>
      </w:pPr>
      <w:r w:rsidRPr="00B121AC">
        <w:rPr>
          <w:rFonts w:ascii="Segoe UI" w:hAnsi="Segoe UI" w:cs="Segoe UI"/>
          <w:color w:val="000000"/>
          <w:highlight w:val="yellow"/>
          <w:shd w:val="clear" w:color="auto" w:fill="FFFFFF"/>
          <w:rPrChange w:id="13" w:author="Alexandra Testart" w:date="2023-06-28T10:28:00Z">
            <w:rPr>
              <w:rFonts w:ascii="Segoe UI" w:hAnsi="Segoe UI" w:cs="Segoe UI"/>
              <w:color w:val="000000"/>
              <w:shd w:val="clear" w:color="auto" w:fill="FFFFFF"/>
            </w:rPr>
          </w:rPrChange>
        </w:rPr>
        <w:t>Commentaires</w:t>
      </w:r>
    </w:p>
    <w:p w14:paraId="42B9B534" w14:textId="77777777" w:rsidR="0058690F" w:rsidRPr="00B121AC" w:rsidRDefault="0058690F" w:rsidP="0058690F">
      <w:pPr>
        <w:pStyle w:val="Paragraphedeliste"/>
        <w:numPr>
          <w:ilvl w:val="0"/>
          <w:numId w:val="5"/>
        </w:numPr>
        <w:rPr>
          <w:rFonts w:ascii="Segoe UI" w:hAnsi="Segoe UI" w:cs="Segoe UI"/>
          <w:color w:val="000000"/>
          <w:highlight w:val="yellow"/>
          <w:shd w:val="clear" w:color="auto" w:fill="FFFFFF"/>
          <w:rPrChange w:id="14" w:author="Alexandra Testart" w:date="2023-06-28T10:28:00Z">
            <w:rPr>
              <w:rFonts w:ascii="Segoe UI" w:hAnsi="Segoe UI" w:cs="Segoe UI"/>
              <w:color w:val="000000"/>
              <w:shd w:val="clear" w:color="auto" w:fill="FFFFFF"/>
            </w:rPr>
          </w:rPrChange>
        </w:rPr>
      </w:pPr>
      <w:r w:rsidRPr="00B121AC">
        <w:rPr>
          <w:rFonts w:ascii="Segoe UI" w:hAnsi="Segoe UI" w:cs="Segoe UI"/>
          <w:color w:val="000000"/>
          <w:highlight w:val="yellow"/>
          <w:shd w:val="clear" w:color="auto" w:fill="FFFFFF"/>
          <w:rPrChange w:id="15" w:author="Alexandra Testart" w:date="2023-06-28T10:28:00Z">
            <w:rPr>
              <w:rFonts w:ascii="Segoe UI" w:hAnsi="Segoe UI" w:cs="Segoe UI"/>
              <w:color w:val="000000"/>
              <w:shd w:val="clear" w:color="auto" w:fill="FFFFFF"/>
            </w:rPr>
          </w:rPrChange>
        </w:rPr>
        <w:t>Communication interne</w:t>
      </w:r>
    </w:p>
    <w:p w14:paraId="553AD72B" w14:textId="77777777" w:rsidR="0058690F" w:rsidRPr="00B121AC" w:rsidRDefault="0058690F" w:rsidP="0058690F">
      <w:pPr>
        <w:pStyle w:val="Paragraphedeliste"/>
        <w:numPr>
          <w:ilvl w:val="0"/>
          <w:numId w:val="5"/>
        </w:numPr>
        <w:rPr>
          <w:rFonts w:ascii="Segoe UI" w:hAnsi="Segoe UI" w:cs="Segoe UI"/>
          <w:color w:val="000000"/>
          <w:highlight w:val="yellow"/>
          <w:shd w:val="clear" w:color="auto" w:fill="FFFFFF"/>
          <w:rPrChange w:id="16" w:author="Alexandra Testart" w:date="2023-06-28T10:28:00Z">
            <w:rPr>
              <w:rFonts w:ascii="Segoe UI" w:hAnsi="Segoe UI" w:cs="Segoe UI"/>
              <w:color w:val="000000"/>
              <w:shd w:val="clear" w:color="auto" w:fill="FFFFFF"/>
            </w:rPr>
          </w:rPrChange>
        </w:rPr>
      </w:pPr>
      <w:r w:rsidRPr="00B121AC">
        <w:rPr>
          <w:rFonts w:ascii="Segoe UI" w:hAnsi="Segoe UI" w:cs="Segoe UI"/>
          <w:color w:val="000000"/>
          <w:highlight w:val="yellow"/>
          <w:shd w:val="clear" w:color="auto" w:fill="FFFFFF"/>
          <w:rPrChange w:id="17" w:author="Alexandra Testart" w:date="2023-06-28T10:28:00Z">
            <w:rPr>
              <w:rFonts w:ascii="Segoe UI" w:hAnsi="Segoe UI" w:cs="Segoe UI"/>
              <w:color w:val="000000"/>
              <w:shd w:val="clear" w:color="auto" w:fill="FFFFFF"/>
            </w:rPr>
          </w:rPrChange>
        </w:rPr>
        <w:t>Messages privés</w:t>
      </w:r>
    </w:p>
    <w:p w14:paraId="7DE27004" w14:textId="77777777" w:rsidR="0058690F" w:rsidRPr="00B121AC" w:rsidRDefault="0058690F" w:rsidP="0058690F">
      <w:pPr>
        <w:pStyle w:val="Paragraphedeliste"/>
        <w:numPr>
          <w:ilvl w:val="0"/>
          <w:numId w:val="5"/>
        </w:numPr>
        <w:rPr>
          <w:rFonts w:ascii="Segoe UI" w:hAnsi="Segoe UI" w:cs="Segoe UI"/>
          <w:color w:val="000000"/>
          <w:highlight w:val="yellow"/>
          <w:shd w:val="clear" w:color="auto" w:fill="FFFFFF"/>
          <w:rPrChange w:id="18" w:author="Alexandra Testart" w:date="2023-06-28T10:28:00Z">
            <w:rPr>
              <w:rFonts w:ascii="Segoe UI" w:hAnsi="Segoe UI" w:cs="Segoe UI"/>
              <w:color w:val="000000"/>
              <w:shd w:val="clear" w:color="auto" w:fill="FFFFFF"/>
            </w:rPr>
          </w:rPrChange>
        </w:rPr>
      </w:pPr>
      <w:r w:rsidRPr="00B121AC">
        <w:rPr>
          <w:rFonts w:ascii="Segoe UI" w:hAnsi="Segoe UI" w:cs="Segoe UI"/>
          <w:color w:val="000000"/>
          <w:highlight w:val="yellow"/>
          <w:shd w:val="clear" w:color="auto" w:fill="FFFFFF"/>
          <w:rPrChange w:id="19" w:author="Alexandra Testart" w:date="2023-06-28T10:28:00Z">
            <w:rPr>
              <w:rFonts w:ascii="Segoe UI" w:hAnsi="Segoe UI" w:cs="Segoe UI"/>
              <w:color w:val="000000"/>
              <w:shd w:val="clear" w:color="auto" w:fill="FFFFFF"/>
            </w:rPr>
          </w:rPrChange>
        </w:rPr>
        <w:t>Tableau de bord</w:t>
      </w:r>
    </w:p>
    <w:p w14:paraId="305DBE65" w14:textId="77777777" w:rsidR="0058690F" w:rsidRPr="00B121AC" w:rsidRDefault="0058690F" w:rsidP="0058690F">
      <w:pPr>
        <w:pStyle w:val="Paragraphedeliste"/>
        <w:numPr>
          <w:ilvl w:val="0"/>
          <w:numId w:val="5"/>
        </w:numPr>
        <w:rPr>
          <w:rFonts w:ascii="Segoe UI" w:hAnsi="Segoe UI" w:cs="Segoe UI"/>
          <w:color w:val="000000"/>
          <w:highlight w:val="yellow"/>
          <w:shd w:val="clear" w:color="auto" w:fill="FFFFFF"/>
          <w:rPrChange w:id="20" w:author="Alexandra Testart" w:date="2023-06-28T10:28:00Z">
            <w:rPr>
              <w:rFonts w:ascii="Segoe UI" w:hAnsi="Segoe UI" w:cs="Segoe UI"/>
              <w:color w:val="000000"/>
              <w:shd w:val="clear" w:color="auto" w:fill="FFFFFF"/>
            </w:rPr>
          </w:rPrChange>
        </w:rPr>
      </w:pPr>
      <w:r w:rsidRPr="00B121AC">
        <w:rPr>
          <w:rFonts w:ascii="Segoe UI" w:hAnsi="Segoe UI" w:cs="Segoe UI"/>
          <w:color w:val="000000"/>
          <w:highlight w:val="yellow"/>
          <w:shd w:val="clear" w:color="auto" w:fill="FFFFFF"/>
          <w:rPrChange w:id="21" w:author="Alexandra Testart" w:date="2023-06-28T10:28:00Z">
            <w:rPr>
              <w:rFonts w:ascii="Segoe UI" w:hAnsi="Segoe UI" w:cs="Segoe UI"/>
              <w:color w:val="000000"/>
              <w:shd w:val="clear" w:color="auto" w:fill="FFFFFF"/>
            </w:rPr>
          </w:rPrChange>
        </w:rPr>
        <w:t>Analyse des besoins</w:t>
      </w:r>
    </w:p>
    <w:p w14:paraId="7266C71D" w14:textId="5935C2CA" w:rsidR="0058690F" w:rsidRPr="0058690F" w:rsidRDefault="0058690F" w:rsidP="0058690F">
      <w:pPr>
        <w:pStyle w:val="Paragraphedeliste"/>
        <w:numPr>
          <w:ilvl w:val="0"/>
          <w:numId w:val="5"/>
        </w:numPr>
        <w:rPr>
          <w:rFonts w:ascii="Segoe UI" w:hAnsi="Segoe UI" w:cs="Segoe UI"/>
          <w:color w:val="000000"/>
          <w:shd w:val="clear" w:color="auto" w:fill="FFFFFF"/>
        </w:rPr>
      </w:pPr>
      <w:r w:rsidRPr="0058690F">
        <w:rPr>
          <w:rFonts w:ascii="Segoe UI" w:hAnsi="Segoe UI" w:cs="Segoe UI"/>
          <w:color w:val="000000"/>
          <w:shd w:val="clear" w:color="auto" w:fill="FFFFFF"/>
        </w:rPr>
        <w:t>Scénarios d'utilisation</w:t>
      </w:r>
    </w:p>
    <w:p w14:paraId="5989B439" w14:textId="77777777" w:rsidR="0058690F" w:rsidRDefault="0058690F" w:rsidP="0058690F">
      <w:pPr>
        <w:pStyle w:val="Paragraphedeliste"/>
        <w:numPr>
          <w:ilvl w:val="0"/>
          <w:numId w:val="5"/>
        </w:numPr>
        <w:rPr>
          <w:rFonts w:ascii="Segoe UI" w:hAnsi="Segoe UI" w:cs="Segoe UI"/>
          <w:color w:val="000000"/>
          <w:shd w:val="clear" w:color="auto" w:fill="FFFFFF"/>
        </w:rPr>
      </w:pPr>
      <w:r w:rsidRPr="0058690F">
        <w:rPr>
          <w:rFonts w:ascii="Segoe UI" w:hAnsi="Segoe UI" w:cs="Segoe UI"/>
          <w:color w:val="000000"/>
          <w:shd w:val="clear" w:color="auto" w:fill="FFFFFF"/>
        </w:rPr>
        <w:t xml:space="preserve"> Architecture de l'application</w:t>
      </w:r>
    </w:p>
    <w:p w14:paraId="5582CB6A" w14:textId="77777777" w:rsidR="0058690F" w:rsidRDefault="0058690F" w:rsidP="0058690F">
      <w:pPr>
        <w:pStyle w:val="Paragraphedeliste"/>
        <w:numPr>
          <w:ilvl w:val="0"/>
          <w:numId w:val="5"/>
        </w:numPr>
        <w:rPr>
          <w:rFonts w:ascii="Segoe UI" w:hAnsi="Segoe UI" w:cs="Segoe UI"/>
          <w:color w:val="000000"/>
          <w:shd w:val="clear" w:color="auto" w:fill="FFFFFF"/>
        </w:rPr>
      </w:pPr>
      <w:r w:rsidRPr="0058690F">
        <w:rPr>
          <w:rFonts w:ascii="Segoe UI" w:hAnsi="Segoe UI" w:cs="Segoe UI"/>
          <w:color w:val="000000"/>
          <w:shd w:val="clear" w:color="auto" w:fill="FFFFFF"/>
        </w:rPr>
        <w:t>Technologies de développement</w:t>
      </w:r>
    </w:p>
    <w:p w14:paraId="446F9815" w14:textId="0EEA4A30" w:rsidR="0058690F" w:rsidRDefault="0058690F" w:rsidP="000D356D">
      <w:pPr>
        <w:pStyle w:val="Paragraphedeliste"/>
        <w:ind w:left="1080"/>
        <w:rPr>
          <w:rFonts w:ascii="Segoe UI" w:hAnsi="Segoe UI" w:cs="Segoe UI"/>
          <w:color w:val="000000"/>
          <w:shd w:val="clear" w:color="auto" w:fill="FFFFFF"/>
        </w:rPr>
      </w:pPr>
    </w:p>
    <w:p w14:paraId="662FE515" w14:textId="44150A19" w:rsidR="0058690F" w:rsidRPr="0058690F" w:rsidRDefault="0058690F" w:rsidP="000D356D">
      <w:pPr>
        <w:pStyle w:val="Paragraphedeliste"/>
        <w:ind w:left="1080"/>
        <w:rPr>
          <w:rFonts w:ascii="Segoe UI" w:hAnsi="Segoe UI" w:cs="Segoe UI"/>
          <w:color w:val="000000"/>
          <w:shd w:val="clear" w:color="auto" w:fill="FFFFFF"/>
        </w:rPr>
      </w:pPr>
    </w:p>
    <w:sectPr w:rsidR="0058690F" w:rsidRPr="0058690F" w:rsidSect="0058690F">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xandra Testart" w:date="2023-06-28T10:29:00Z" w:initials="AT">
    <w:p w14:paraId="7197F1E2" w14:textId="77777777" w:rsidR="009971FA" w:rsidRDefault="00BC0969">
      <w:pPr>
        <w:pStyle w:val="Commentaire"/>
      </w:pPr>
      <w:r>
        <w:rPr>
          <w:rStyle w:val="Marquedecommentaire"/>
        </w:rPr>
        <w:annotationRef/>
      </w:r>
      <w:r w:rsidR="009971FA">
        <w:t xml:space="preserve">Le résumé respecte le nombre de mots demandé : 249. </w:t>
      </w:r>
      <w:r w:rsidR="009971FA">
        <w:br/>
        <w:t xml:space="preserve">Ensuite, bonne capacité rédactionnelle. </w:t>
      </w:r>
      <w:r w:rsidR="009971FA">
        <w:br/>
        <w:t xml:space="preserve">En terme de contenu, les pistes d'amélioration sont les suivantes : </w:t>
      </w:r>
    </w:p>
    <w:p w14:paraId="6D27592B" w14:textId="77777777" w:rsidR="009971FA" w:rsidRDefault="009971FA">
      <w:pPr>
        <w:pStyle w:val="Commentaire"/>
      </w:pPr>
    </w:p>
    <w:p w14:paraId="1994C062" w14:textId="77777777" w:rsidR="009971FA" w:rsidRDefault="009971FA">
      <w:pPr>
        <w:pStyle w:val="Commentaire"/>
      </w:pPr>
      <w:r>
        <w:t xml:space="preserve">- Sur la mise en page, il manque des éléments tels que le titre du projet, le jalon 1, le titre de la formation CDA, ton nom &amp; prénom ainsi que la date (cf. modèle de résumé que je vous avais envoyé). </w:t>
      </w:r>
    </w:p>
    <w:p w14:paraId="7AA52985" w14:textId="77777777" w:rsidR="009971FA" w:rsidRDefault="009971FA">
      <w:pPr>
        <w:pStyle w:val="Commentaire"/>
      </w:pPr>
    </w:p>
    <w:p w14:paraId="2D36BCD1" w14:textId="77777777" w:rsidR="009971FA" w:rsidRDefault="009971FA">
      <w:pPr>
        <w:pStyle w:val="Commentaire"/>
      </w:pPr>
      <w:r>
        <w:t>- la partie contexte du projet (2 premiers paragraphes) pourrait être synthétisée</w:t>
      </w:r>
    </w:p>
    <w:p w14:paraId="27F66E2D" w14:textId="77777777" w:rsidR="009971FA" w:rsidRDefault="009971FA">
      <w:pPr>
        <w:pStyle w:val="Commentaire"/>
      </w:pPr>
    </w:p>
    <w:p w14:paraId="33ED7C6E" w14:textId="77777777" w:rsidR="009971FA" w:rsidRDefault="009971FA">
      <w:pPr>
        <w:pStyle w:val="Commentaire"/>
      </w:pPr>
      <w:r>
        <w:t>- la seconde partie décrivant le projet devra être personnalisée en écrivant avec le pronom personnel "Je" et au présent de l'indicatif. Cette seconde partie est censée présenter les  principales étapes techniques que tu as réalisées. Dans les résumé, il n'y a pas à mentionner non plus le fait que les détails sont donnés dans le dossier projet</w:t>
      </w:r>
    </w:p>
    <w:p w14:paraId="38CB57C3" w14:textId="77777777" w:rsidR="009971FA" w:rsidRDefault="009971FA">
      <w:pPr>
        <w:pStyle w:val="Commentaire"/>
      </w:pPr>
    </w:p>
    <w:p w14:paraId="299B8DA1" w14:textId="77777777" w:rsidR="009971FA" w:rsidRDefault="009971FA" w:rsidP="00FA42BA">
      <w:pPr>
        <w:pStyle w:val="Commentaire"/>
      </w:pPr>
      <w:r>
        <w:t>- vérifier auprès des formateurs techniques  la pertinence des mots-clés cités car, théoriquement, les mots-clés doivent être spécifiques aux étapes techniques du jalon 1. Or, des termes que j'ai surlignés en jaune  tels que "service informatique", "priorité", "demande des usagers", "date limite" etc. ne sont pas spécifiques selon moi. En effet, il faut imaginer que si quelqu'un devait chercher ton résumé jalon 1 sur un moteur de recherches, il faudrait que ta liste de mots-clés corresponde aux mots clés que saisirait la personne si elle souhaitait trouver un résumé de ce jalon-là. Or, des termes trop génériques tels que ceux que tu as cités ne sont pas assez ciblés par rapport au jalon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9B8D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68A0C" w16cex:dateUtc="2023-06-28T08: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9B8DA1" w16cid:durableId="28468A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8339F"/>
    <w:multiLevelType w:val="hybridMultilevel"/>
    <w:tmpl w:val="717C345C"/>
    <w:lvl w:ilvl="0" w:tplc="040C000B">
      <w:start w:val="1"/>
      <w:numFmt w:val="bullet"/>
      <w:lvlText w:val=""/>
      <w:lvlJc w:val="left"/>
      <w:pPr>
        <w:ind w:left="1080" w:hanging="360"/>
      </w:pPr>
      <w:rPr>
        <w:rFonts w:ascii="Wingdings" w:hAnsi="Wingdings" w:hint="default"/>
        <w:b w:val="0"/>
        <w:color w:val="000000"/>
        <w:u w:val="none"/>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274E1372"/>
    <w:multiLevelType w:val="hybridMultilevel"/>
    <w:tmpl w:val="685C15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17D25F9"/>
    <w:multiLevelType w:val="hybridMultilevel"/>
    <w:tmpl w:val="F676A3A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52F704A6"/>
    <w:multiLevelType w:val="hybridMultilevel"/>
    <w:tmpl w:val="5F66351A"/>
    <w:lvl w:ilvl="0" w:tplc="A2DEC468">
      <w:numFmt w:val="bullet"/>
      <w:lvlText w:val="-"/>
      <w:lvlJc w:val="left"/>
      <w:pPr>
        <w:ind w:left="720" w:hanging="360"/>
      </w:pPr>
      <w:rPr>
        <w:rFonts w:ascii="Segoe UI" w:eastAsiaTheme="minorHAnsi" w:hAnsi="Segoe UI" w:cs="Segoe UI" w:hint="default"/>
        <w:b w:val="0"/>
        <w:color w:val="000000"/>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E8B2CB7"/>
    <w:multiLevelType w:val="hybridMultilevel"/>
    <w:tmpl w:val="C8E23F6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3361894">
    <w:abstractNumId w:val="1"/>
  </w:num>
  <w:num w:numId="2" w16cid:durableId="704794791">
    <w:abstractNumId w:val="3"/>
  </w:num>
  <w:num w:numId="3" w16cid:durableId="122235643">
    <w:abstractNumId w:val="0"/>
  </w:num>
  <w:num w:numId="4" w16cid:durableId="1927228687">
    <w:abstractNumId w:val="2"/>
  </w:num>
  <w:num w:numId="5" w16cid:durableId="131584123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ra Testart">
    <w15:presenceInfo w15:providerId="AD" w15:userId="S::alexandra.testart@2isa.com::2e1000c9-03d0-440e-866e-fcf56b8671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1CF"/>
    <w:rsid w:val="000049B8"/>
    <w:rsid w:val="000D356D"/>
    <w:rsid w:val="000D7604"/>
    <w:rsid w:val="0010221B"/>
    <w:rsid w:val="001A6F86"/>
    <w:rsid w:val="001D4184"/>
    <w:rsid w:val="00246449"/>
    <w:rsid w:val="002D1BC7"/>
    <w:rsid w:val="002D526E"/>
    <w:rsid w:val="00310D46"/>
    <w:rsid w:val="004A4655"/>
    <w:rsid w:val="005674DF"/>
    <w:rsid w:val="0058690F"/>
    <w:rsid w:val="006C11CF"/>
    <w:rsid w:val="0072496B"/>
    <w:rsid w:val="0077431D"/>
    <w:rsid w:val="00873153"/>
    <w:rsid w:val="00893EF0"/>
    <w:rsid w:val="009971FA"/>
    <w:rsid w:val="00AC0FD0"/>
    <w:rsid w:val="00AE48AC"/>
    <w:rsid w:val="00B121AC"/>
    <w:rsid w:val="00B35DEB"/>
    <w:rsid w:val="00BC0969"/>
    <w:rsid w:val="00D079A9"/>
    <w:rsid w:val="00DE387A"/>
    <w:rsid w:val="00F20A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4818"/>
  <w15:chartTrackingRefBased/>
  <w15:docId w15:val="{B5A35CA6-2436-4BE7-A83F-157F1EDD2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8690F"/>
    <w:pPr>
      <w:ind w:left="720"/>
      <w:contextualSpacing/>
    </w:pPr>
  </w:style>
  <w:style w:type="paragraph" w:styleId="Rvision">
    <w:name w:val="Revision"/>
    <w:hidden/>
    <w:uiPriority w:val="99"/>
    <w:semiHidden/>
    <w:rsid w:val="00873153"/>
    <w:pPr>
      <w:spacing w:after="0" w:line="240" w:lineRule="auto"/>
    </w:pPr>
  </w:style>
  <w:style w:type="character" w:styleId="Marquedecommentaire">
    <w:name w:val="annotation reference"/>
    <w:basedOn w:val="Policepardfaut"/>
    <w:uiPriority w:val="99"/>
    <w:semiHidden/>
    <w:unhideWhenUsed/>
    <w:rsid w:val="00BC0969"/>
    <w:rPr>
      <w:sz w:val="16"/>
      <w:szCs w:val="16"/>
    </w:rPr>
  </w:style>
  <w:style w:type="paragraph" w:styleId="Commentaire">
    <w:name w:val="annotation text"/>
    <w:basedOn w:val="Normal"/>
    <w:link w:val="CommentaireCar"/>
    <w:uiPriority w:val="99"/>
    <w:unhideWhenUsed/>
    <w:rsid w:val="00BC0969"/>
    <w:pPr>
      <w:spacing w:line="240" w:lineRule="auto"/>
    </w:pPr>
    <w:rPr>
      <w:sz w:val="20"/>
      <w:szCs w:val="20"/>
    </w:rPr>
  </w:style>
  <w:style w:type="character" w:customStyle="1" w:styleId="CommentaireCar">
    <w:name w:val="Commentaire Car"/>
    <w:basedOn w:val="Policepardfaut"/>
    <w:link w:val="Commentaire"/>
    <w:uiPriority w:val="99"/>
    <w:rsid w:val="00BC0969"/>
    <w:rPr>
      <w:sz w:val="20"/>
      <w:szCs w:val="20"/>
    </w:rPr>
  </w:style>
  <w:style w:type="paragraph" w:styleId="Objetducommentaire">
    <w:name w:val="annotation subject"/>
    <w:basedOn w:val="Commentaire"/>
    <w:next w:val="Commentaire"/>
    <w:link w:val="ObjetducommentaireCar"/>
    <w:uiPriority w:val="99"/>
    <w:semiHidden/>
    <w:unhideWhenUsed/>
    <w:rsid w:val="00BC0969"/>
    <w:rPr>
      <w:b/>
      <w:bCs/>
    </w:rPr>
  </w:style>
  <w:style w:type="character" w:customStyle="1" w:styleId="ObjetducommentaireCar">
    <w:name w:val="Objet du commentaire Car"/>
    <w:basedOn w:val="CommentaireCar"/>
    <w:link w:val="Objetducommentaire"/>
    <w:uiPriority w:val="99"/>
    <w:semiHidden/>
    <w:rsid w:val="00BC09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307</Words>
  <Characters>1693</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Jérémy Sabadie</dc:creator>
  <cp:keywords/>
  <dc:description/>
  <cp:lastModifiedBy>Alexandra Testart</cp:lastModifiedBy>
  <cp:revision>25</cp:revision>
  <dcterms:created xsi:type="dcterms:W3CDTF">2023-06-17T17:41:00Z</dcterms:created>
  <dcterms:modified xsi:type="dcterms:W3CDTF">2023-06-28T09:13:00Z</dcterms:modified>
</cp:coreProperties>
</file>